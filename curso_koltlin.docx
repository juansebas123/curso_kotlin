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2F49" w14:textId="569FF3E5" w:rsidR="007B6906" w:rsidRDefault="00A32867">
      <w:pPr>
        <w:rPr>
          <w:lang w:val="es-ES"/>
        </w:rPr>
      </w:pPr>
      <w:r>
        <w:rPr>
          <w:lang w:val="es-ES"/>
        </w:rPr>
        <w:t>Amor</w:t>
      </w:r>
    </w:p>
    <w:p w14:paraId="63F29A17" w14:textId="77777777" w:rsidR="00A32867" w:rsidRPr="00A32867" w:rsidRDefault="00A32867">
      <w:pPr>
        <w:rPr>
          <w:lang w:val="es-ES"/>
        </w:rPr>
      </w:pPr>
    </w:p>
    <w:sectPr w:rsidR="00A32867" w:rsidRPr="00A328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DE"/>
    <w:rsid w:val="00252FDE"/>
    <w:rsid w:val="007B6906"/>
    <w:rsid w:val="00A3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B599F"/>
  <w15:chartTrackingRefBased/>
  <w15:docId w15:val="{7D8B7B91-FC90-49FB-B640-F05AA282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Ricaurte Trabajo</dc:creator>
  <cp:keywords/>
  <dc:description/>
  <cp:lastModifiedBy>Ricaurte Trabajo</cp:lastModifiedBy>
  <cp:revision>3</cp:revision>
  <dcterms:created xsi:type="dcterms:W3CDTF">2022-10-18T20:54:00Z</dcterms:created>
  <dcterms:modified xsi:type="dcterms:W3CDTF">2022-10-18T20:54:00Z</dcterms:modified>
</cp:coreProperties>
</file>